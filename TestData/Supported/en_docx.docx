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2FCA" w14:textId="77777777" w:rsidR="00A27D2C" w:rsidRDefault="00244C86" w:rsidP="00244C86">
      <w:pPr>
        <w:pStyle w:val="Title"/>
      </w:pPr>
      <w:r>
        <w:t>Document Compatibility</w:t>
      </w:r>
    </w:p>
    <w:p w14:paraId="09482078" w14:textId="77777777" w:rsidR="00244C86" w:rsidRDefault="00244C86" w:rsidP="00B7248E">
      <w:pPr>
        <w:pStyle w:val="Heading1"/>
      </w:pPr>
      <w:bookmarkStart w:id="0" w:name="_Toc90403889"/>
      <w:r>
        <w:t>Introduction</w:t>
      </w:r>
      <w:bookmarkEnd w:id="0"/>
    </w:p>
    <w:p w14:paraId="6AEF088A" w14:textId="77777777" w:rsidR="00244C86" w:rsidRDefault="00244C86">
      <w:r>
        <w:t>Nowadays people want to work everywhere! They prefer to start writing a document at home in desktop or laptop computer, then work on same document on way to office in train and continue working on same once at office.</w:t>
      </w:r>
    </w:p>
    <w:p w14:paraId="6F277EA8" w14:textId="77777777" w:rsidR="00244C86" w:rsidRDefault="007027B2">
      <w:r>
        <w:t>However they often do not use same version of same software for content creation! This brings in compatibility problem.</w:t>
      </w:r>
    </w:p>
    <w:p w14:paraId="15EB8667" w14:textId="1D5FFBF4" w:rsidR="0042201B" w:rsidRDefault="0042201B" w:rsidP="0042201B">
      <w:pPr>
        <w:pStyle w:val="Heading1"/>
      </w:pPr>
      <w:bookmarkStart w:id="1" w:name="_Toc90403890"/>
      <w:r>
        <w:t xml:space="preserve">Layout of </w:t>
      </w:r>
      <w:r w:rsidRPr="00B7248E">
        <w:t>this</w:t>
      </w:r>
      <w:r>
        <w:t xml:space="preserve"> document</w:t>
      </w:r>
      <w:bookmarkEnd w:id="1"/>
    </w:p>
    <w:p w14:paraId="078FDBC3" w14:textId="2FC88A5C" w:rsidR="00F47ADA" w:rsidRDefault="00F47ADA" w:rsidP="0042201B">
      <w:r>
        <w:t>This document is saved originally in Word “</w:t>
      </w:r>
      <w:r w:rsidRPr="00F47ADA">
        <w:rPr>
          <w:i/>
        </w:rPr>
        <w:t>docx</w:t>
      </w:r>
      <w:r>
        <w:t>” format.</w:t>
      </w:r>
    </w:p>
    <w:p w14:paraId="34EE801D" w14:textId="77777777" w:rsidR="00AF6411" w:rsidRDefault="00AF6411" w:rsidP="00AF6411">
      <w:pPr>
        <w:pStyle w:val="Heading2"/>
      </w:pPr>
      <w:bookmarkStart w:id="2" w:name="_Toc90403891"/>
      <w:r>
        <w:t>Basic layout</w:t>
      </w:r>
      <w:bookmarkEnd w:id="2"/>
    </w:p>
    <w:p w14:paraId="3CB59BD2" w14:textId="77777777" w:rsidR="0042201B" w:rsidRDefault="00F47ADA" w:rsidP="0042201B">
      <w:r>
        <w:t>When you open your document in other word processor, check the following.</w:t>
      </w:r>
    </w:p>
    <w:p w14:paraId="1E27A57A" w14:textId="222805F7" w:rsidR="00B7248E" w:rsidRDefault="00B7248E" w:rsidP="00B7248E">
      <w:pPr>
        <w:pStyle w:val="ListParagraph"/>
        <w:numPr>
          <w:ilvl w:val="0"/>
          <w:numId w:val="3"/>
        </w:numPr>
      </w:pPr>
      <w:r>
        <w:t>These points are bulleted list.</w:t>
      </w:r>
    </w:p>
    <w:p w14:paraId="7203F928" w14:textId="77777777" w:rsidR="00B7248E" w:rsidRDefault="00AF6411" w:rsidP="00B7248E">
      <w:pPr>
        <w:pStyle w:val="ListParagraph"/>
        <w:numPr>
          <w:ilvl w:val="0"/>
          <w:numId w:val="3"/>
        </w:numPr>
      </w:pPr>
      <w:r>
        <w:t>The title of this document “Document Compatibilty” is set as “Title” style in Word 2007.</w:t>
      </w:r>
    </w:p>
    <w:p w14:paraId="1D7A6A72" w14:textId="759EE898" w:rsidR="00AF6411" w:rsidRDefault="00AF6411" w:rsidP="00B7248E">
      <w:pPr>
        <w:pStyle w:val="ListParagraph"/>
        <w:numPr>
          <w:ilvl w:val="0"/>
          <w:numId w:val="3"/>
        </w:numPr>
      </w:pPr>
      <w:r>
        <w:t>All the headings are numbered lists.  If you put your cursor in headings (in Word), it will highlight in ribbon bar that the text is “Heading 1”.</w:t>
      </w:r>
    </w:p>
    <w:p w14:paraId="7C525514" w14:textId="77777777" w:rsidR="00AF6411" w:rsidRDefault="006949AF" w:rsidP="00B7248E">
      <w:pPr>
        <w:pStyle w:val="ListParagraph"/>
        <w:numPr>
          <w:ilvl w:val="0"/>
          <w:numId w:val="3"/>
        </w:numPr>
      </w:pPr>
      <w:r>
        <w:t>The headings are in Word’s default blue color. The heading 1s are dark blue and heading 2s are light blue.</w:t>
      </w:r>
    </w:p>
    <w:p w14:paraId="7D96CCE9" w14:textId="1E0FB349" w:rsidR="006949AF" w:rsidRDefault="006949AF" w:rsidP="00245810">
      <w:pPr>
        <w:pStyle w:val="ListParagraph"/>
        <w:numPr>
          <w:ilvl w:val="0"/>
          <w:numId w:val="3"/>
        </w:numPr>
      </w:pPr>
      <w:r>
        <w:t xml:space="preserve">There is a header and </w:t>
      </w:r>
      <w:r w:rsidR="0098011E">
        <w:t>footer</w:t>
      </w:r>
      <w:r>
        <w:t xml:space="preserve"> in this document</w:t>
      </w:r>
      <w:r w:rsidR="00245810">
        <w:t>.</w:t>
      </w:r>
    </w:p>
    <w:p w14:paraId="1D3FEF2C" w14:textId="77777777" w:rsidR="00E96207" w:rsidRDefault="00E96207" w:rsidP="00B7248E">
      <w:pPr>
        <w:pStyle w:val="ListParagraph"/>
        <w:numPr>
          <w:ilvl w:val="0"/>
          <w:numId w:val="3"/>
        </w:numPr>
      </w:pPr>
      <w:r>
        <w:t xml:space="preserve">The word </w:t>
      </w:r>
      <w:r w:rsidR="00783750">
        <w:t>1</w:t>
      </w:r>
      <w:r w:rsidR="00783750" w:rsidRPr="00783750">
        <w:rPr>
          <w:vertAlign w:val="superscript"/>
        </w:rPr>
        <w:t>st</w:t>
      </w:r>
      <w:r w:rsidR="00783750">
        <w:t xml:space="preserve"> in this sentence uses “1st” with a superscript. Can you read that?</w:t>
      </w:r>
    </w:p>
    <w:p w14:paraId="38C72D72" w14:textId="77777777" w:rsidR="00783750" w:rsidRDefault="00783750" w:rsidP="00B7248E">
      <w:pPr>
        <w:pStyle w:val="ListParagraph"/>
        <w:numPr>
          <w:ilvl w:val="0"/>
          <w:numId w:val="3"/>
        </w:numPr>
      </w:pPr>
      <w:r>
        <w:t xml:space="preserve">Hopefully you can easily read </w:t>
      </w:r>
      <w:r w:rsidRPr="00783750">
        <w:rPr>
          <w:b/>
        </w:rPr>
        <w:t>bold</w:t>
      </w:r>
      <w:r>
        <w:t xml:space="preserve">, </w:t>
      </w:r>
      <w:r w:rsidRPr="00783750">
        <w:rPr>
          <w:i/>
        </w:rPr>
        <w:t>italics</w:t>
      </w:r>
      <w:r>
        <w:t xml:space="preserve"> and </w:t>
      </w:r>
      <w:r w:rsidRPr="00783750">
        <w:rPr>
          <w:u w:val="single"/>
        </w:rPr>
        <w:t>underline</w:t>
      </w:r>
      <w:r>
        <w:t>.</w:t>
      </w:r>
      <w:r w:rsidR="00C4450D">
        <w:t xml:space="preserve"> What about this </w:t>
      </w:r>
      <w:r w:rsidR="00C4450D" w:rsidRPr="00C4450D">
        <w:rPr>
          <w:strike/>
        </w:rPr>
        <w:t>strikethrough</w:t>
      </w:r>
      <w:r w:rsidR="00C4450D">
        <w:t xml:space="preserve">? </w:t>
      </w:r>
    </w:p>
    <w:p w14:paraId="4C274CAC" w14:textId="77777777" w:rsidR="00783750" w:rsidRPr="00783750" w:rsidRDefault="00783750" w:rsidP="00B7248E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 w:rsidRPr="00783750">
        <w:rPr>
          <w:color w:val="943634" w:themeColor="accent2" w:themeShade="BF"/>
        </w:rPr>
        <w:t>This sentence is written in brown color.</w:t>
      </w:r>
    </w:p>
    <w:p w14:paraId="1AB54FA8" w14:textId="77777777" w:rsidR="00783750" w:rsidRPr="00783750" w:rsidRDefault="00783750" w:rsidP="00B7248E">
      <w:pPr>
        <w:pStyle w:val="ListParagraph"/>
        <w:numPr>
          <w:ilvl w:val="0"/>
          <w:numId w:val="3"/>
        </w:numPr>
        <w:rPr>
          <w:highlight w:val="yellow"/>
        </w:rPr>
      </w:pPr>
      <w:r w:rsidRPr="00783750">
        <w:rPr>
          <w:highlight w:val="yellow"/>
        </w:rPr>
        <w:t>The background of this line is highlighted with yellow.</w:t>
      </w:r>
    </w:p>
    <w:p w14:paraId="38BDAC75" w14:textId="77777777" w:rsidR="00783750" w:rsidRDefault="00C4450D" w:rsidP="00B7248E">
      <w:pPr>
        <w:pStyle w:val="ListParagraph"/>
        <w:numPr>
          <w:ilvl w:val="0"/>
          <w:numId w:val="3"/>
        </w:numPr>
      </w:pPr>
      <w:r>
        <w:t xml:space="preserve">A table of content was added at the </w:t>
      </w:r>
      <w:r w:rsidRPr="00C4450D">
        <w:rPr>
          <w:i/>
        </w:rPr>
        <w:t>end</w:t>
      </w:r>
      <w:r>
        <w:t xml:space="preserve"> of this document. Can you see that?</w:t>
      </w:r>
    </w:p>
    <w:p w14:paraId="038900AA" w14:textId="77777777" w:rsidR="006D0143" w:rsidRPr="0098011E" w:rsidRDefault="006D0143" w:rsidP="00B7248E">
      <w:pPr>
        <w:pStyle w:val="ListParagraph"/>
        <w:numPr>
          <w:ilvl w:val="0"/>
          <w:numId w:val="3"/>
        </w:numPr>
      </w:pPr>
      <w:r>
        <w:t xml:space="preserve">The font used in this document is “Calibri” (except headings). </w:t>
      </w:r>
      <w:r w:rsidR="0098011E">
        <w:t xml:space="preserve"> </w:t>
      </w:r>
      <w:r w:rsidRPr="006D0143">
        <w:rPr>
          <w:rFonts w:ascii="Courier New" w:hAnsi="Courier New" w:cs="Courier New"/>
          <w:sz w:val="24"/>
          <w:szCs w:val="24"/>
        </w:rPr>
        <w:t xml:space="preserve">However, this </w:t>
      </w:r>
      <w:r>
        <w:rPr>
          <w:rFonts w:ascii="Courier New" w:hAnsi="Courier New" w:cs="Courier New"/>
          <w:sz w:val="24"/>
          <w:szCs w:val="24"/>
        </w:rPr>
        <w:t>very</w:t>
      </w:r>
      <w:r w:rsidRPr="006D0143">
        <w:rPr>
          <w:rFonts w:ascii="Courier New" w:hAnsi="Courier New" w:cs="Courier New"/>
          <w:sz w:val="24"/>
          <w:szCs w:val="24"/>
        </w:rPr>
        <w:t xml:space="preserve"> sentence </w:t>
      </w:r>
      <w:r>
        <w:rPr>
          <w:rFonts w:ascii="Courier New" w:hAnsi="Courier New" w:cs="Courier New"/>
          <w:sz w:val="24"/>
          <w:szCs w:val="24"/>
        </w:rPr>
        <w:t>is</w:t>
      </w:r>
      <w:r w:rsidRPr="006D0143">
        <w:rPr>
          <w:rFonts w:ascii="Courier New" w:hAnsi="Courier New" w:cs="Courier New"/>
          <w:sz w:val="24"/>
          <w:szCs w:val="24"/>
        </w:rPr>
        <w:t xml:space="preserve"> written in Courier New with 1</w:t>
      </w:r>
      <w:r>
        <w:rPr>
          <w:rFonts w:ascii="Courier New" w:hAnsi="Courier New" w:cs="Courier New"/>
          <w:sz w:val="24"/>
          <w:szCs w:val="24"/>
        </w:rPr>
        <w:t>2</w:t>
      </w:r>
      <w:r w:rsidRPr="006D01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font </w:t>
      </w:r>
      <w:r w:rsidRPr="006D0143">
        <w:rPr>
          <w:rFonts w:ascii="Courier New" w:hAnsi="Courier New" w:cs="Courier New"/>
          <w:sz w:val="24"/>
          <w:szCs w:val="24"/>
        </w:rPr>
        <w:t>size.</w:t>
      </w:r>
    </w:p>
    <w:p w14:paraId="39EB2FB5" w14:textId="77777777" w:rsidR="0098011E" w:rsidRDefault="0098011E" w:rsidP="00B7248E">
      <w:pPr>
        <w:pStyle w:val="ListParagraph"/>
        <w:numPr>
          <w:ilvl w:val="0"/>
          <w:numId w:val="3"/>
        </w:numPr>
      </w:pPr>
      <w:r w:rsidRPr="0098011E">
        <w:t xml:space="preserve">This is </w:t>
      </w:r>
      <w:r>
        <w:t xml:space="preserve">a hyperlink – </w:t>
      </w:r>
      <w:hyperlink r:id="rId8" w:history="1">
        <w:r w:rsidRPr="00DC05C1">
          <w:rPr>
            <w:rStyle w:val="Hyperlink"/>
          </w:rPr>
          <w:t>www.microsoft.com</w:t>
        </w:r>
      </w:hyperlink>
      <w:r>
        <w:t xml:space="preserve"> </w:t>
      </w:r>
    </w:p>
    <w:p w14:paraId="0E920434" w14:textId="77777777" w:rsidR="009D7859" w:rsidRDefault="009D7859" w:rsidP="00B7248E">
      <w:pPr>
        <w:pStyle w:val="ListParagraph"/>
        <w:numPr>
          <w:ilvl w:val="0"/>
          <w:numId w:val="3"/>
        </w:numPr>
      </w:pPr>
      <w:ins w:id="3" w:author="Author">
        <w:r>
          <w:t>This is Track change!</w:t>
        </w:r>
      </w:ins>
    </w:p>
    <w:p w14:paraId="48C323DC" w14:textId="6C4E1184" w:rsidR="00767755" w:rsidRDefault="00AF6411" w:rsidP="00926896">
      <w:pPr>
        <w:pStyle w:val="Heading2"/>
      </w:pPr>
      <w:bookmarkStart w:id="4" w:name="_Toc90403892"/>
      <w:r>
        <w:t>Advanced layout</w:t>
      </w:r>
      <w:bookmarkEnd w:id="4"/>
    </w:p>
    <w:p w14:paraId="1663F834" w14:textId="77777777" w:rsidR="006D0143" w:rsidRDefault="006D0143" w:rsidP="00767755">
      <w:r>
        <w:t>Following is a 2-column and 5-row table (including header) with some color formatting.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7096"/>
      </w:tblGrid>
      <w:tr w:rsidR="006D0143" w14:paraId="467FC3FA" w14:textId="77777777" w:rsidTr="00926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F281FC" w14:textId="77777777" w:rsidR="006D0143" w:rsidRDefault="006D0143" w:rsidP="00767755">
            <w:r>
              <w:t>Format</w:t>
            </w:r>
          </w:p>
        </w:tc>
        <w:tc>
          <w:tcPr>
            <w:tcW w:w="7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71A2CF" w14:textId="77777777" w:rsidR="006D0143" w:rsidRDefault="006D0143" w:rsidP="00767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D0143" w14:paraId="4A45D04A" w14:textId="77777777" w:rsidTr="0092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8E3380" w14:textId="77777777" w:rsidR="006D0143" w:rsidRDefault="006D0143" w:rsidP="00767755">
            <w:r>
              <w:t>.doc, docx</w:t>
            </w:r>
          </w:p>
        </w:tc>
        <w:tc>
          <w:tcPr>
            <w:tcW w:w="7096" w:type="dxa"/>
          </w:tcPr>
          <w:p w14:paraId="205A7BA3" w14:textId="77777777" w:rsidR="006D0143" w:rsidRDefault="006D0143" w:rsidP="00767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</w:t>
            </w:r>
          </w:p>
        </w:tc>
      </w:tr>
      <w:tr w:rsidR="006D0143" w14:paraId="691213C1" w14:textId="77777777" w:rsidTr="0092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5489EF" w14:textId="77777777" w:rsidR="006D0143" w:rsidRDefault="006D0143" w:rsidP="00767755">
            <w:r>
              <w:t>.page</w:t>
            </w:r>
          </w:p>
        </w:tc>
        <w:tc>
          <w:tcPr>
            <w:tcW w:w="7096" w:type="dxa"/>
          </w:tcPr>
          <w:p w14:paraId="0D3C9AFA" w14:textId="77777777" w:rsidR="006D0143" w:rsidRDefault="006D0143" w:rsidP="00767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 Pages</w:t>
            </w:r>
          </w:p>
        </w:tc>
      </w:tr>
      <w:tr w:rsidR="006D0143" w14:paraId="744B720B" w14:textId="77777777" w:rsidTr="0092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8CB005" w14:textId="77777777" w:rsidR="006D0143" w:rsidRDefault="006D0143" w:rsidP="00767755">
            <w:r>
              <w:t>.xls,xlsx</w:t>
            </w:r>
          </w:p>
        </w:tc>
        <w:tc>
          <w:tcPr>
            <w:tcW w:w="7096" w:type="dxa"/>
          </w:tcPr>
          <w:p w14:paraId="3149B903" w14:textId="77777777" w:rsidR="006D0143" w:rsidRDefault="006D0143" w:rsidP="00767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Excel</w:t>
            </w:r>
          </w:p>
        </w:tc>
      </w:tr>
      <w:tr w:rsidR="006D0143" w14:paraId="1D260A02" w14:textId="77777777" w:rsidTr="0092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2F48E" w14:textId="77777777" w:rsidR="006D0143" w:rsidRDefault="006D0143" w:rsidP="00767755">
            <w:r>
              <w:t>.number</w:t>
            </w:r>
          </w:p>
        </w:tc>
        <w:tc>
          <w:tcPr>
            <w:tcW w:w="7096" w:type="dxa"/>
          </w:tcPr>
          <w:p w14:paraId="284C9612" w14:textId="77777777" w:rsidR="006D0143" w:rsidRDefault="006D0143" w:rsidP="00767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 Numbers</w:t>
            </w:r>
          </w:p>
        </w:tc>
      </w:tr>
    </w:tbl>
    <w:p w14:paraId="575A9D8E" w14:textId="77777777" w:rsidR="006D0143" w:rsidRDefault="006D0143" w:rsidP="00767755"/>
    <w:p w14:paraId="4A5B3E95" w14:textId="2DCBD98E" w:rsidR="006D0143" w:rsidRDefault="006D0143" w:rsidP="00767755">
      <w:r>
        <w:t xml:space="preserve">There is an image after this line. Can you see it? </w:t>
      </w:r>
    </w:p>
    <w:p w14:paraId="297CA67C" w14:textId="77777777" w:rsidR="006D0143" w:rsidRDefault="005A2D29" w:rsidP="007936FF">
      <w:pPr>
        <w:jc w:val="center"/>
      </w:pPr>
      <w:r>
        <w:rPr>
          <w:noProof/>
          <w:lang w:val="lv-LV" w:eastAsia="lv-LV"/>
        </w:rPr>
        <w:lastRenderedPageBreak/>
        <w:drawing>
          <wp:inline distT="0" distB="0" distL="0" distR="0" wp14:anchorId="1E7C7F67" wp14:editId="4423663C">
            <wp:extent cx="13525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B9A0C" w14:textId="77777777" w:rsidR="006D0143" w:rsidRDefault="007936FF" w:rsidP="00767755">
      <w:r>
        <w:t>It is a 256x256 PNG image pasted in the document as centrally aligned as in line with text with no text wrapping option.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3602581"/>
        <w:docPartObj>
          <w:docPartGallery w:val="Table of Contents"/>
          <w:docPartUnique/>
        </w:docPartObj>
      </w:sdtPr>
      <w:sdtEndPr/>
      <w:sdtContent>
        <w:p w14:paraId="31F9AF32" w14:textId="77777777" w:rsidR="00C4450D" w:rsidRDefault="00C4450D" w:rsidP="00C4450D">
          <w:pPr>
            <w:pStyle w:val="TOCHeading"/>
            <w:jc w:val="center"/>
          </w:pPr>
          <w:r>
            <w:t>Contents</w:t>
          </w:r>
        </w:p>
        <w:p w14:paraId="79A74A1C" w14:textId="39FD4D1E" w:rsidR="00245810" w:rsidRDefault="002F2A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lv-LV" w:eastAsia="ja-JP"/>
            </w:rPr>
          </w:pPr>
          <w:r>
            <w:fldChar w:fldCharType="begin"/>
          </w:r>
          <w:r w:rsidR="00C4450D">
            <w:instrText xml:space="preserve"> TOC \o "1-3" \h \z \u </w:instrText>
          </w:r>
          <w:r>
            <w:fldChar w:fldCharType="separate"/>
          </w:r>
          <w:hyperlink w:anchor="_Toc90403889" w:history="1">
            <w:r w:rsidR="00245810" w:rsidRPr="00E33996">
              <w:rPr>
                <w:rStyle w:val="Hyperlink"/>
                <w:noProof/>
              </w:rPr>
              <w:t>1.</w:t>
            </w:r>
            <w:r w:rsidR="00245810">
              <w:rPr>
                <w:rFonts w:eastAsiaTheme="minorEastAsia"/>
                <w:noProof/>
                <w:lang w:val="lv-LV" w:eastAsia="ja-JP"/>
              </w:rPr>
              <w:tab/>
            </w:r>
            <w:r w:rsidR="00245810" w:rsidRPr="00E33996">
              <w:rPr>
                <w:rStyle w:val="Hyperlink"/>
                <w:noProof/>
              </w:rPr>
              <w:t>Introduction</w:t>
            </w:r>
            <w:r w:rsidR="00245810">
              <w:rPr>
                <w:noProof/>
                <w:webHidden/>
              </w:rPr>
              <w:tab/>
            </w:r>
            <w:r w:rsidR="00245810">
              <w:rPr>
                <w:noProof/>
                <w:webHidden/>
              </w:rPr>
              <w:fldChar w:fldCharType="begin"/>
            </w:r>
            <w:r w:rsidR="00245810">
              <w:rPr>
                <w:noProof/>
                <w:webHidden/>
              </w:rPr>
              <w:instrText xml:space="preserve"> PAGEREF _Toc90403889 \h </w:instrText>
            </w:r>
            <w:r w:rsidR="00245810">
              <w:rPr>
                <w:noProof/>
                <w:webHidden/>
              </w:rPr>
            </w:r>
            <w:r w:rsidR="00245810">
              <w:rPr>
                <w:noProof/>
                <w:webHidden/>
              </w:rPr>
              <w:fldChar w:fldCharType="separate"/>
            </w:r>
            <w:r w:rsidR="00245810">
              <w:rPr>
                <w:noProof/>
                <w:webHidden/>
              </w:rPr>
              <w:t>1</w:t>
            </w:r>
            <w:r w:rsidR="00245810">
              <w:rPr>
                <w:noProof/>
                <w:webHidden/>
              </w:rPr>
              <w:fldChar w:fldCharType="end"/>
            </w:r>
          </w:hyperlink>
        </w:p>
        <w:p w14:paraId="21D2FFD9" w14:textId="70EEF3D7" w:rsidR="00245810" w:rsidRDefault="00DC203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lv-LV" w:eastAsia="ja-JP"/>
            </w:rPr>
          </w:pPr>
          <w:hyperlink w:anchor="_Toc90403890" w:history="1">
            <w:r w:rsidR="00245810" w:rsidRPr="00E33996">
              <w:rPr>
                <w:rStyle w:val="Hyperlink"/>
                <w:noProof/>
              </w:rPr>
              <w:t>2.</w:t>
            </w:r>
            <w:r w:rsidR="00245810">
              <w:rPr>
                <w:rFonts w:eastAsiaTheme="minorEastAsia"/>
                <w:noProof/>
                <w:lang w:val="lv-LV" w:eastAsia="ja-JP"/>
              </w:rPr>
              <w:tab/>
            </w:r>
            <w:r w:rsidR="00245810" w:rsidRPr="00E33996">
              <w:rPr>
                <w:rStyle w:val="Hyperlink"/>
                <w:noProof/>
              </w:rPr>
              <w:t>Layout of this document</w:t>
            </w:r>
            <w:r w:rsidR="00245810">
              <w:rPr>
                <w:noProof/>
                <w:webHidden/>
              </w:rPr>
              <w:tab/>
            </w:r>
            <w:r w:rsidR="00245810">
              <w:rPr>
                <w:noProof/>
                <w:webHidden/>
              </w:rPr>
              <w:fldChar w:fldCharType="begin"/>
            </w:r>
            <w:r w:rsidR="00245810">
              <w:rPr>
                <w:noProof/>
                <w:webHidden/>
              </w:rPr>
              <w:instrText xml:space="preserve"> PAGEREF _Toc90403890 \h </w:instrText>
            </w:r>
            <w:r w:rsidR="00245810">
              <w:rPr>
                <w:noProof/>
                <w:webHidden/>
              </w:rPr>
            </w:r>
            <w:r w:rsidR="00245810">
              <w:rPr>
                <w:noProof/>
                <w:webHidden/>
              </w:rPr>
              <w:fldChar w:fldCharType="separate"/>
            </w:r>
            <w:r w:rsidR="00245810">
              <w:rPr>
                <w:noProof/>
                <w:webHidden/>
              </w:rPr>
              <w:t>1</w:t>
            </w:r>
            <w:r w:rsidR="00245810">
              <w:rPr>
                <w:noProof/>
                <w:webHidden/>
              </w:rPr>
              <w:fldChar w:fldCharType="end"/>
            </w:r>
          </w:hyperlink>
        </w:p>
        <w:p w14:paraId="36ADDC0F" w14:textId="2BB7BC5C" w:rsidR="00245810" w:rsidRDefault="00DC2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lv-LV" w:eastAsia="ja-JP"/>
            </w:rPr>
          </w:pPr>
          <w:hyperlink w:anchor="_Toc90403891" w:history="1">
            <w:r w:rsidR="00245810" w:rsidRPr="00E33996">
              <w:rPr>
                <w:rStyle w:val="Hyperlink"/>
                <w:noProof/>
              </w:rPr>
              <w:t>Basic layout</w:t>
            </w:r>
            <w:r w:rsidR="00245810">
              <w:rPr>
                <w:noProof/>
                <w:webHidden/>
              </w:rPr>
              <w:tab/>
            </w:r>
            <w:r w:rsidR="00245810">
              <w:rPr>
                <w:noProof/>
                <w:webHidden/>
              </w:rPr>
              <w:fldChar w:fldCharType="begin"/>
            </w:r>
            <w:r w:rsidR="00245810">
              <w:rPr>
                <w:noProof/>
                <w:webHidden/>
              </w:rPr>
              <w:instrText xml:space="preserve"> PAGEREF _Toc90403891 \h </w:instrText>
            </w:r>
            <w:r w:rsidR="00245810">
              <w:rPr>
                <w:noProof/>
                <w:webHidden/>
              </w:rPr>
            </w:r>
            <w:r w:rsidR="00245810">
              <w:rPr>
                <w:noProof/>
                <w:webHidden/>
              </w:rPr>
              <w:fldChar w:fldCharType="separate"/>
            </w:r>
            <w:r w:rsidR="00245810">
              <w:rPr>
                <w:noProof/>
                <w:webHidden/>
              </w:rPr>
              <w:t>1</w:t>
            </w:r>
            <w:r w:rsidR="00245810">
              <w:rPr>
                <w:noProof/>
                <w:webHidden/>
              </w:rPr>
              <w:fldChar w:fldCharType="end"/>
            </w:r>
          </w:hyperlink>
        </w:p>
        <w:p w14:paraId="46DFF614" w14:textId="23EE7FFC" w:rsidR="00245810" w:rsidRDefault="00DC2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lv-LV" w:eastAsia="ja-JP"/>
            </w:rPr>
          </w:pPr>
          <w:hyperlink w:anchor="_Toc90403892" w:history="1">
            <w:r w:rsidR="00245810" w:rsidRPr="00E33996">
              <w:rPr>
                <w:rStyle w:val="Hyperlink"/>
                <w:noProof/>
              </w:rPr>
              <w:t>Advanced layout</w:t>
            </w:r>
            <w:r w:rsidR="00245810">
              <w:rPr>
                <w:noProof/>
                <w:webHidden/>
              </w:rPr>
              <w:tab/>
            </w:r>
            <w:r w:rsidR="00245810">
              <w:rPr>
                <w:noProof/>
                <w:webHidden/>
              </w:rPr>
              <w:fldChar w:fldCharType="begin"/>
            </w:r>
            <w:r w:rsidR="00245810">
              <w:rPr>
                <w:noProof/>
                <w:webHidden/>
              </w:rPr>
              <w:instrText xml:space="preserve"> PAGEREF _Toc90403892 \h </w:instrText>
            </w:r>
            <w:r w:rsidR="00245810">
              <w:rPr>
                <w:noProof/>
                <w:webHidden/>
              </w:rPr>
            </w:r>
            <w:r w:rsidR="00245810">
              <w:rPr>
                <w:noProof/>
                <w:webHidden/>
              </w:rPr>
              <w:fldChar w:fldCharType="separate"/>
            </w:r>
            <w:r w:rsidR="00245810">
              <w:rPr>
                <w:noProof/>
                <w:webHidden/>
              </w:rPr>
              <w:t>1</w:t>
            </w:r>
            <w:r w:rsidR="00245810">
              <w:rPr>
                <w:noProof/>
                <w:webHidden/>
              </w:rPr>
              <w:fldChar w:fldCharType="end"/>
            </w:r>
          </w:hyperlink>
        </w:p>
        <w:p w14:paraId="478A447D" w14:textId="738C9023" w:rsidR="00C4450D" w:rsidRDefault="002F2A5E">
          <w:r>
            <w:fldChar w:fldCharType="end"/>
          </w:r>
        </w:p>
      </w:sdtContent>
    </w:sdt>
    <w:p w14:paraId="1D2A4D26" w14:textId="03DBCE78" w:rsidR="004A1630" w:rsidRDefault="00A125BE" w:rsidP="00926896">
      <w:r>
        <w:rPr>
          <w:noProof/>
          <w:lang w:val="lv-LV" w:eastAsia="lv-LV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836732" wp14:editId="228C8C7D">
                <wp:simplePos x="0" y="0"/>
                <wp:positionH relativeFrom="column">
                  <wp:posOffset>-33020</wp:posOffset>
                </wp:positionH>
                <wp:positionV relativeFrom="paragraph">
                  <wp:posOffset>203200</wp:posOffset>
                </wp:positionV>
                <wp:extent cx="2272030" cy="1208405"/>
                <wp:effectExtent l="0" t="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B1C5077" w14:textId="77777777" w:rsidR="00A125BE" w:rsidRDefault="00A125BE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367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pt;margin-top:16pt;width:178.9pt;height:95.1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B1C5077" w14:textId="77777777" w:rsidR="00A125BE" w:rsidRDefault="00A125BE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Status"/>
        <w:tag w:val=""/>
        <w:id w:val="-623695576"/>
        <w:placeholder>
          <w:docPart w:val="138EA4DE41214C1AB52309C967BEE6D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445A2DB6" w14:textId="1F73D45E" w:rsidR="004A1630" w:rsidRDefault="004A1630" w:rsidP="004A1630">
          <w:r>
            <w:t>This is a status field</w:t>
          </w:r>
        </w:p>
      </w:sdtContent>
    </w:sdt>
    <w:sdt>
      <w:sdtPr>
        <w:alias w:val="Comments"/>
        <w:tag w:val=""/>
        <w:id w:val="1634051515"/>
        <w:placeholder>
          <w:docPart w:val="44F1419F58F74780AE93E7C29756677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39A6D5A4" w14:textId="673EE646" w:rsidR="004A1630" w:rsidRDefault="004A1630" w:rsidP="004A1630">
          <w:r>
            <w:t>This is a comments field</w:t>
          </w:r>
        </w:p>
      </w:sdtContent>
    </w:sdt>
    <w:p w14:paraId="1558386E" w14:textId="74798AEB" w:rsidR="00926896" w:rsidRDefault="00926896" w:rsidP="004A1630"/>
    <w:p w14:paraId="75D34F58" w14:textId="0F4ACD01" w:rsidR="00926896" w:rsidRDefault="00926896" w:rsidP="004A1630"/>
    <w:p w14:paraId="7314FE38" w14:textId="0357BC9E" w:rsidR="00D72801" w:rsidRDefault="00DC2037" w:rsidP="004A1630">
      <w:r>
        <w:pict w14:anchorId="4D40C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mp Signature Line..." style="width:96pt;height:120pt">
            <v:imagedata r:id="rId10" o:title=""/>
            <o:lock v:ext="edit" ungrouping="t" rotation="t" cropping="t" verticies="t" text="t" grouping="t"/>
            <o:signatureline v:ext="edit" id="{364A9C7F-46D9-488D-BB7B-0CB1FDBA1C40}" provid="{000CD6A4-0000-0000-C000-000000000046}" o:suggestedsigner="John Doe" o:suggestedsigner2="Manager" o:suggestedsigneremail="john.doe@mail.com" issignatureline="t"/>
          </v:shape>
        </w:pict>
      </w:r>
    </w:p>
    <w:p w14:paraId="318B0E91" w14:textId="04F66869" w:rsidR="004A1630" w:rsidRPr="00D72801" w:rsidRDefault="00DC2037" w:rsidP="009268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419AB5D8" w14:textId="708890D4" w:rsidR="00D72801" w:rsidRDefault="00D72801" w:rsidP="004A16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D980D" wp14:editId="7BBF1D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DFF7" w14:textId="396A3EA5" w:rsidR="00D72801" w:rsidRPr="00D72801" w:rsidRDefault="00D72801" w:rsidP="00D7280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D980D" id="Text Box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887DFF7" w14:textId="396A3EA5" w:rsidR="00D72801" w:rsidRPr="00D72801" w:rsidRDefault="00D72801" w:rsidP="00D7280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wordart</w:t>
                      </w:r>
                    </w:p>
                  </w:txbxContent>
                </v:textbox>
              </v:shape>
            </w:pict>
          </mc:Fallback>
        </mc:AlternateContent>
      </w:r>
    </w:p>
    <w:p w14:paraId="4228FF1D" w14:textId="31A74DDC" w:rsidR="00D72801" w:rsidRDefault="00D72801" w:rsidP="004A1630"/>
    <w:p w14:paraId="4288970A" w14:textId="1533D8E8" w:rsidR="00D72801" w:rsidRDefault="00D72801" w:rsidP="004A1630"/>
    <w:sectPr w:rsidR="00D72801" w:rsidSect="00A27D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A449" w14:textId="77777777" w:rsidR="00DC2037" w:rsidRDefault="00DC2037" w:rsidP="007027B2">
      <w:pPr>
        <w:spacing w:after="0" w:line="240" w:lineRule="auto"/>
      </w:pPr>
      <w:r>
        <w:separator/>
      </w:r>
    </w:p>
  </w:endnote>
  <w:endnote w:type="continuationSeparator" w:id="0">
    <w:p w14:paraId="3C88B79D" w14:textId="77777777" w:rsidR="00DC2037" w:rsidRDefault="00DC2037" w:rsidP="0070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02579"/>
      <w:docPartObj>
        <w:docPartGallery w:val="Page Numbers (Bottom of Page)"/>
        <w:docPartUnique/>
      </w:docPartObj>
    </w:sdtPr>
    <w:sdtEndPr/>
    <w:sdtContent>
      <w:p w14:paraId="519FE88F" w14:textId="77777777" w:rsidR="00417EE3" w:rsidRDefault="00363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8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A99B66" w14:textId="1B8A5F5D" w:rsidR="00417EE3" w:rsidRDefault="004A1630">
    <w:pPr>
      <w:pStyle w:val="Footer"/>
    </w:pPr>
    <w:r>
      <w:t>Documents have footers</w:t>
    </w:r>
    <w:r>
      <w:tab/>
      <w:t>Monday, 29 November 2021</w:t>
    </w:r>
    <w:r>
      <w:tab/>
    </w:r>
    <w:fldSimple w:instr=" FILENAME \* MERGEFORMAT ">
      <w:r>
        <w:rPr>
          <w:noProof/>
        </w:rPr>
        <w:t>en_compatibility_check.docx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B4F6" w14:textId="77777777" w:rsidR="00DC2037" w:rsidRDefault="00DC2037" w:rsidP="007027B2">
      <w:pPr>
        <w:spacing w:after="0" w:line="240" w:lineRule="auto"/>
      </w:pPr>
      <w:r>
        <w:separator/>
      </w:r>
    </w:p>
  </w:footnote>
  <w:footnote w:type="continuationSeparator" w:id="0">
    <w:p w14:paraId="3F2FD53B" w14:textId="77777777" w:rsidR="00DC2037" w:rsidRDefault="00DC2037" w:rsidP="0070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E614" w14:textId="24654983" w:rsidR="004A1630" w:rsidRDefault="004A1630" w:rsidP="004A1630">
    <w:pPr>
      <w:pStyle w:val="Header"/>
    </w:pPr>
    <w:r>
      <w:t>Documents have headers</w:t>
    </w:r>
  </w:p>
  <w:p w14:paraId="1F674307" w14:textId="77777777" w:rsidR="00417EE3" w:rsidRDefault="00417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1A8A"/>
    <w:multiLevelType w:val="hybridMultilevel"/>
    <w:tmpl w:val="9B84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F1E"/>
    <w:multiLevelType w:val="hybridMultilevel"/>
    <w:tmpl w:val="03949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95C87"/>
    <w:multiLevelType w:val="hybridMultilevel"/>
    <w:tmpl w:val="CA3A93C8"/>
    <w:lvl w:ilvl="0" w:tplc="C3E823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D4"/>
    <w:rsid w:val="00064F26"/>
    <w:rsid w:val="001D1C63"/>
    <w:rsid w:val="001F5B4B"/>
    <w:rsid w:val="00244C86"/>
    <w:rsid w:val="00245810"/>
    <w:rsid w:val="002F2A5E"/>
    <w:rsid w:val="00363771"/>
    <w:rsid w:val="00417EE3"/>
    <w:rsid w:val="0042201B"/>
    <w:rsid w:val="004A1630"/>
    <w:rsid w:val="00581785"/>
    <w:rsid w:val="005A2D29"/>
    <w:rsid w:val="006949AF"/>
    <w:rsid w:val="006D0143"/>
    <w:rsid w:val="007027B2"/>
    <w:rsid w:val="00705FD9"/>
    <w:rsid w:val="00767755"/>
    <w:rsid w:val="00783750"/>
    <w:rsid w:val="007936FF"/>
    <w:rsid w:val="008306D4"/>
    <w:rsid w:val="00926896"/>
    <w:rsid w:val="0098011E"/>
    <w:rsid w:val="00996611"/>
    <w:rsid w:val="009A11FC"/>
    <w:rsid w:val="009D7859"/>
    <w:rsid w:val="00A125BE"/>
    <w:rsid w:val="00A27D2C"/>
    <w:rsid w:val="00A83174"/>
    <w:rsid w:val="00AF6411"/>
    <w:rsid w:val="00B7248E"/>
    <w:rsid w:val="00C4450D"/>
    <w:rsid w:val="00CA192E"/>
    <w:rsid w:val="00D72801"/>
    <w:rsid w:val="00DB423F"/>
    <w:rsid w:val="00DC2037"/>
    <w:rsid w:val="00E96207"/>
    <w:rsid w:val="00F47ADA"/>
    <w:rsid w:val="00F7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F5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2C"/>
  </w:style>
  <w:style w:type="paragraph" w:styleId="Heading1">
    <w:name w:val="heading 1"/>
    <w:basedOn w:val="Normal"/>
    <w:next w:val="Normal"/>
    <w:link w:val="Heading1Char"/>
    <w:uiPriority w:val="9"/>
    <w:qFormat/>
    <w:rsid w:val="00B724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C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2"/>
  </w:style>
  <w:style w:type="paragraph" w:styleId="Footer">
    <w:name w:val="footer"/>
    <w:basedOn w:val="Normal"/>
    <w:link w:val="Foot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2"/>
  </w:style>
  <w:style w:type="paragraph" w:styleId="BalloonText">
    <w:name w:val="Balloon Text"/>
    <w:basedOn w:val="Normal"/>
    <w:link w:val="BalloonTextChar"/>
    <w:uiPriority w:val="99"/>
    <w:semiHidden/>
    <w:unhideWhenUsed/>
    <w:rsid w:val="007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450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45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45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5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01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6D014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6D01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4A163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A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8EA4DE41214C1AB52309C967BEE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3E37-1428-4F59-A75E-9E4676BDB074}"/>
      </w:docPartPr>
      <w:docPartBody>
        <w:p w:rsidR="002F555F" w:rsidRDefault="00B417CF">
          <w:r w:rsidRPr="00040FF7">
            <w:rPr>
              <w:rStyle w:val="PlaceholderText"/>
            </w:rPr>
            <w:t>[Status]</w:t>
          </w:r>
        </w:p>
      </w:docPartBody>
    </w:docPart>
    <w:docPart>
      <w:docPartPr>
        <w:name w:val="44F1419F58F74780AE93E7C29756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EE89-3D64-407B-A151-4E7F435E3E4A}"/>
      </w:docPartPr>
      <w:docPartBody>
        <w:p w:rsidR="002F555F" w:rsidRDefault="00B417CF">
          <w:r w:rsidRPr="00040FF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F"/>
    <w:rsid w:val="002F555F"/>
    <w:rsid w:val="003F2C0C"/>
    <w:rsid w:val="008D03C6"/>
    <w:rsid w:val="00B417CF"/>
    <w:rsid w:val="00D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7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10599-A8B8-4579-8789-4F8647BD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1536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This is a comments field</dc:description>
  <cp:lastModifiedBy/>
  <cp:revision>1</cp:revision>
  <dcterms:created xsi:type="dcterms:W3CDTF">2021-12-14T17:56:00Z</dcterms:created>
  <dcterms:modified xsi:type="dcterms:W3CDTF">2021-12-14T17:56:00Z</dcterms:modified>
  <cp:contentStatus>This is a status field</cp:contentStatus>
</cp:coreProperties>
</file>